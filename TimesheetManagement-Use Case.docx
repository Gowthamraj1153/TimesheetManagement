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p>
    <w:p>
      <w:pPr>
        <w:jc w:val="center"/>
        <w:rPr>
          <w:rFonts w:cstheme="minorHAnsi"/>
          <w:b/>
          <w:sz w:val="40"/>
          <w:szCs w:val="40"/>
        </w:rPr>
      </w:pPr>
      <w:r>
        <w:rPr>
          <w:rFonts w:cstheme="minorHAnsi"/>
          <w:b/>
          <w:sz w:val="40"/>
          <w:szCs w:val="40"/>
        </w:rPr>
        <w:t>HR Management system</w:t>
      </w:r>
    </w:p>
    <w:p>
      <w:pPr>
        <w:jc w:val="center"/>
        <w:rPr>
          <w:rFonts w:cstheme="minorHAnsi"/>
          <w:b/>
          <w:sz w:val="32"/>
          <w:szCs w:val="32"/>
        </w:rPr>
      </w:pPr>
      <w:r>
        <w:rPr>
          <w:rFonts w:cstheme="minorHAnsi"/>
          <w:b/>
          <w:sz w:val="32"/>
          <w:szCs w:val="32"/>
        </w:rPr>
        <w:t>Timesheet Management Module</w:t>
      </w:r>
    </w:p>
    <w:p>
      <w:pPr>
        <w:jc w:val="center"/>
        <w:rPr>
          <w:rFonts w:cstheme="minorHAnsi"/>
          <w:b/>
          <w:bCs/>
          <w:sz w:val="32"/>
          <w:szCs w:val="32"/>
        </w:rPr>
      </w:pPr>
      <w:r>
        <w:rPr>
          <w:b/>
          <w:bCs/>
        </w:rPr>
        <w:t>Document Name:  Use Case Document</w:t>
      </w:r>
    </w:p>
    <w:p>
      <w:pPr>
        <w:jc w:val="center"/>
        <w:rPr>
          <w:rFonts w:cstheme="minorHAnsi"/>
          <w:b/>
          <w:sz w:val="32"/>
          <w:szCs w:val="32"/>
        </w:rPr>
      </w:pPr>
    </w:p>
    <w:p>
      <w:pPr>
        <w:rPr>
          <w:rFonts w:cstheme="minorHAnsi"/>
          <w:b/>
          <w:sz w:val="32"/>
          <w:szCs w:val="32"/>
        </w:rPr>
      </w:pPr>
    </w:p>
    <w:p>
      <w:pPr>
        <w:rPr>
          <w:rFonts w:cstheme="minorHAnsi"/>
          <w:b/>
          <w:sz w:val="32"/>
          <w:szCs w:val="32"/>
        </w:rPr>
      </w:pPr>
    </w:p>
    <w:p>
      <w:pPr>
        <w:rPr>
          <w:rFonts w:cstheme="minorHAnsi"/>
          <w:b/>
          <w:sz w:val="32"/>
          <w:szCs w:val="32"/>
        </w:rPr>
      </w:pPr>
    </w:p>
    <w:p>
      <w:pPr>
        <w:rPr>
          <w:rFonts w:cstheme="minorHAnsi"/>
          <w:b/>
          <w:sz w:val="32"/>
          <w:szCs w:val="32"/>
        </w:rPr>
      </w:pPr>
    </w:p>
    <w:p>
      <w:pPr>
        <w:rPr>
          <w:rFonts w:cstheme="minorHAnsi"/>
          <w:b/>
          <w:sz w:val="32"/>
          <w:szCs w:val="32"/>
        </w:rPr>
      </w:pPr>
    </w:p>
    <w:p>
      <w:pPr>
        <w:rPr>
          <w:rFonts w:cstheme="minorHAnsi"/>
          <w:b/>
          <w:sz w:val="32"/>
          <w:szCs w:val="32"/>
        </w:rPr>
      </w:pPr>
      <w:r>
        <w:rPr>
          <w:rFonts w:cstheme="minorHAnsi"/>
          <w:b/>
          <w:sz w:val="32"/>
          <w:szCs w:val="32"/>
        </w:rPr>
        <w:br w:type="page"/>
      </w:r>
      <w:r>
        <w:rPr>
          <w:rFonts w:cstheme="minorHAnsi"/>
          <w:sz w:val="36"/>
          <w:szCs w:val="40"/>
        </w:rPr>
        <w:t>Revision History</w:t>
      </w:r>
    </w:p>
    <w:tbl>
      <w:tblPr>
        <w:tblStyle w:val="22"/>
        <w:tblW w:w="899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1228"/>
        <w:gridCol w:w="1530"/>
        <w:gridCol w:w="1350"/>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bottom"/>
          </w:tcPr>
          <w:p>
            <w:pPr>
              <w:widowControl w:val="0"/>
              <w:spacing w:after="0" w:line="240" w:lineRule="auto"/>
              <w:jc w:val="center"/>
              <w:rPr>
                <w:rFonts w:eastAsia="SimSun" w:asciiTheme="minorHAnsi" w:hAnsiTheme="minorHAnsi" w:cstheme="minorHAnsi"/>
                <w:b/>
                <w:sz w:val="20"/>
                <w:szCs w:val="20"/>
                <w:lang w:val="en-SG" w:eastAsia="zh-CN"/>
              </w:rPr>
            </w:pPr>
            <w:r>
              <w:rPr>
                <w:rFonts w:ascii="Times New Roman" w:hAnsi="Times New Roman" w:eastAsia="SimSun" w:cstheme="minorHAnsi"/>
                <w:b/>
                <w:sz w:val="20"/>
                <w:szCs w:val="20"/>
                <w:lang w:val="en-SG" w:eastAsia="zh-CN"/>
              </w:rPr>
              <w:t xml:space="preserve">Revision </w:t>
            </w:r>
          </w:p>
        </w:tc>
        <w:tc>
          <w:tcPr>
            <w:tcW w:w="1228" w:type="dxa"/>
            <w:vAlign w:val="bottom"/>
          </w:tcPr>
          <w:p>
            <w:pPr>
              <w:widowControl w:val="0"/>
              <w:spacing w:after="0" w:line="240" w:lineRule="auto"/>
              <w:jc w:val="center"/>
              <w:rPr>
                <w:rFonts w:eastAsia="SimSun" w:asciiTheme="minorHAnsi" w:hAnsiTheme="minorHAnsi" w:cstheme="minorHAnsi"/>
                <w:b/>
                <w:sz w:val="20"/>
                <w:szCs w:val="20"/>
                <w:lang w:val="en-SG" w:eastAsia="zh-CN"/>
              </w:rPr>
            </w:pPr>
            <w:r>
              <w:rPr>
                <w:rFonts w:ascii="Times New Roman" w:hAnsi="Times New Roman" w:eastAsia="SimSun" w:cstheme="minorHAnsi"/>
                <w:b/>
                <w:sz w:val="20"/>
                <w:szCs w:val="20"/>
                <w:lang w:val="en-SG" w:eastAsia="zh-CN"/>
              </w:rPr>
              <w:t>Date</w:t>
            </w:r>
          </w:p>
        </w:tc>
        <w:tc>
          <w:tcPr>
            <w:tcW w:w="1530" w:type="dxa"/>
            <w:vAlign w:val="bottom"/>
          </w:tcPr>
          <w:p>
            <w:pPr>
              <w:widowControl w:val="0"/>
              <w:spacing w:after="0" w:line="240" w:lineRule="auto"/>
              <w:jc w:val="center"/>
              <w:rPr>
                <w:rFonts w:eastAsia="SimSun" w:asciiTheme="minorHAnsi" w:hAnsiTheme="minorHAnsi" w:cstheme="minorHAnsi"/>
                <w:b/>
                <w:sz w:val="20"/>
                <w:szCs w:val="20"/>
                <w:lang w:val="en-SG" w:eastAsia="zh-CN"/>
              </w:rPr>
            </w:pPr>
            <w:r>
              <w:rPr>
                <w:rFonts w:ascii="Times New Roman" w:hAnsi="Times New Roman" w:eastAsia="SimSun" w:cstheme="minorHAnsi"/>
                <w:b/>
                <w:sz w:val="20"/>
                <w:szCs w:val="20"/>
                <w:lang w:val="en-SG" w:eastAsia="zh-CN"/>
              </w:rPr>
              <w:t>Author</w:t>
            </w:r>
          </w:p>
        </w:tc>
        <w:tc>
          <w:tcPr>
            <w:tcW w:w="1350" w:type="dxa"/>
            <w:vAlign w:val="bottom"/>
          </w:tcPr>
          <w:p>
            <w:pPr>
              <w:widowControl w:val="0"/>
              <w:spacing w:after="0" w:line="240" w:lineRule="auto"/>
              <w:jc w:val="center"/>
              <w:rPr>
                <w:rFonts w:eastAsia="SimSun" w:asciiTheme="minorHAnsi" w:hAnsiTheme="minorHAnsi" w:cstheme="minorHAnsi"/>
                <w:b/>
                <w:sz w:val="20"/>
                <w:szCs w:val="20"/>
                <w:lang w:val="en-SG" w:eastAsia="zh-CN"/>
              </w:rPr>
            </w:pPr>
            <w:r>
              <w:rPr>
                <w:rFonts w:ascii="Times New Roman" w:hAnsi="Times New Roman" w:eastAsia="SimSun" w:cstheme="minorHAnsi"/>
                <w:b/>
                <w:sz w:val="20"/>
                <w:szCs w:val="20"/>
                <w:lang w:val="en-SG" w:eastAsia="zh-CN"/>
              </w:rPr>
              <w:t>Reference</w:t>
            </w:r>
          </w:p>
        </w:tc>
        <w:tc>
          <w:tcPr>
            <w:tcW w:w="3870" w:type="dxa"/>
            <w:vAlign w:val="bottom"/>
          </w:tcPr>
          <w:p>
            <w:pPr>
              <w:widowControl w:val="0"/>
              <w:spacing w:after="0" w:line="240" w:lineRule="auto"/>
              <w:jc w:val="center"/>
              <w:rPr>
                <w:rFonts w:eastAsia="SimSun" w:asciiTheme="minorHAnsi" w:hAnsiTheme="minorHAnsi" w:cstheme="minorHAnsi"/>
                <w:b/>
                <w:sz w:val="20"/>
                <w:szCs w:val="20"/>
                <w:lang w:val="en-SG" w:eastAsia="zh-CN"/>
              </w:rPr>
            </w:pPr>
            <w:r>
              <w:rPr>
                <w:rFonts w:ascii="Times New Roman" w:hAnsi="Times New Roman" w:eastAsia="SimSun" w:cstheme="minorHAnsi"/>
                <w:b/>
                <w:sz w:val="20"/>
                <w:szCs w:val="20"/>
                <w:lang w:val="en-SG" w:eastAsia="zh-CN"/>
              </w:rPr>
              <w:t>Reason for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eastAsia="SimSun" w:asciiTheme="minorHAnsi" w:hAnsiTheme="minorHAnsi" w:cstheme="minorHAnsi"/>
                <w:sz w:val="20"/>
                <w:szCs w:val="20"/>
                <w:lang w:val="en-SG" w:eastAsia="zh-CN"/>
              </w:rPr>
            </w:pPr>
            <w:r>
              <w:rPr>
                <w:rFonts w:ascii="Times New Roman" w:hAnsi="Times New Roman" w:eastAsia="SimSun" w:cstheme="minorHAnsi"/>
                <w:sz w:val="20"/>
                <w:szCs w:val="20"/>
                <w:lang w:val="en-SG" w:eastAsia="zh-CN"/>
              </w:rPr>
              <w:t>A</w:t>
            </w:r>
          </w:p>
        </w:tc>
        <w:tc>
          <w:tcPr>
            <w:tcW w:w="1228" w:type="dxa"/>
            <w:vAlign w:val="bottom"/>
          </w:tcPr>
          <w:p>
            <w:pPr>
              <w:widowControl w:val="0"/>
              <w:spacing w:after="0" w:line="240" w:lineRule="auto"/>
              <w:jc w:val="center"/>
              <w:rPr>
                <w:rFonts w:eastAsia="SimSun" w:asciiTheme="minorHAnsi" w:hAnsiTheme="minorHAnsi" w:cstheme="minorHAnsi"/>
                <w:sz w:val="20"/>
                <w:szCs w:val="20"/>
                <w:lang w:val="en-SG" w:eastAsia="zh-CN"/>
              </w:rPr>
            </w:pPr>
            <w:r>
              <w:rPr>
                <w:rFonts w:ascii="Times New Roman" w:hAnsi="Times New Roman" w:eastAsia="SimSun" w:cstheme="minorHAnsi"/>
                <w:sz w:val="20"/>
                <w:szCs w:val="20"/>
                <w:lang w:val="en-SG" w:eastAsia="zh-CN"/>
              </w:rPr>
              <w:t>12/06/2020</w:t>
            </w:r>
          </w:p>
        </w:tc>
        <w:tc>
          <w:tcPr>
            <w:tcW w:w="1530" w:type="dxa"/>
            <w:vAlign w:val="bottom"/>
          </w:tcPr>
          <w:p>
            <w:pPr>
              <w:widowControl w:val="0"/>
              <w:spacing w:after="0" w:line="240" w:lineRule="auto"/>
              <w:jc w:val="center"/>
              <w:rPr>
                <w:rFonts w:eastAsia="SimSun" w:asciiTheme="minorHAnsi" w:hAnsiTheme="minorHAnsi" w:cstheme="minorHAnsi"/>
                <w:sz w:val="20"/>
                <w:szCs w:val="20"/>
                <w:lang w:val="en-SG" w:eastAsia="zh-CN"/>
              </w:rPr>
            </w:pPr>
            <w:r>
              <w:rPr>
                <w:rFonts w:ascii="Times New Roman" w:hAnsi="Times New Roman" w:eastAsia="SimSun" w:cstheme="minorHAnsi"/>
                <w:sz w:val="20"/>
                <w:szCs w:val="20"/>
                <w:lang w:val="en-SG" w:eastAsia="zh-CN"/>
              </w:rPr>
              <w:t xml:space="preserve">Gowtham Raj </w:t>
            </w:r>
          </w:p>
        </w:tc>
        <w:tc>
          <w:tcPr>
            <w:tcW w:w="1350" w:type="dxa"/>
          </w:tcPr>
          <w:p>
            <w:pPr>
              <w:widowControl w:val="0"/>
              <w:spacing w:after="0" w:line="240" w:lineRule="auto"/>
              <w:jc w:val="center"/>
              <w:rPr>
                <w:rFonts w:eastAsia="SimSun" w:asciiTheme="minorHAnsi" w:hAnsiTheme="minorHAnsi" w:cstheme="minorHAnsi"/>
                <w:sz w:val="20"/>
                <w:szCs w:val="20"/>
                <w:lang w:val="en-SG" w:eastAsia="zh-CN"/>
              </w:rPr>
            </w:pPr>
          </w:p>
          <w:p>
            <w:pPr>
              <w:widowControl w:val="0"/>
              <w:spacing w:after="0" w:line="240" w:lineRule="auto"/>
              <w:jc w:val="center"/>
              <w:rPr>
                <w:rFonts w:eastAsia="SimSun" w:asciiTheme="minorHAnsi" w:hAnsiTheme="minorHAnsi" w:cstheme="minorHAnsi"/>
                <w:sz w:val="20"/>
                <w:szCs w:val="20"/>
                <w:lang w:val="en-SG" w:eastAsia="zh-CN"/>
              </w:rPr>
            </w:pPr>
            <w:r>
              <w:rPr>
                <w:rFonts w:ascii="Times New Roman" w:hAnsi="Times New Roman" w:eastAsia="SimSun" w:cstheme="minorHAnsi"/>
                <w:sz w:val="20"/>
                <w:szCs w:val="20"/>
                <w:lang w:val="en-SG" w:eastAsia="zh-CN"/>
              </w:rPr>
              <w:t>-</w:t>
            </w:r>
          </w:p>
        </w:tc>
        <w:tc>
          <w:tcPr>
            <w:tcW w:w="3870" w:type="dxa"/>
          </w:tcPr>
          <w:p>
            <w:pPr>
              <w:widowControl w:val="0"/>
              <w:spacing w:after="0" w:line="240" w:lineRule="auto"/>
              <w:jc w:val="center"/>
              <w:rPr>
                <w:rFonts w:eastAsia="SimSun" w:asciiTheme="minorHAnsi" w:hAnsiTheme="minorHAnsi" w:cstheme="minorHAnsi"/>
                <w:sz w:val="20"/>
                <w:szCs w:val="20"/>
                <w:lang w:val="en-SG" w:eastAsia="zh-CN"/>
              </w:rPr>
            </w:pPr>
          </w:p>
          <w:p>
            <w:pPr>
              <w:widowControl w:val="0"/>
              <w:spacing w:after="0" w:line="240" w:lineRule="auto"/>
              <w:jc w:val="center"/>
              <w:rPr>
                <w:rFonts w:eastAsia="SimSun" w:asciiTheme="minorHAnsi" w:hAnsiTheme="minorHAnsi" w:cstheme="minorHAnsi"/>
                <w:sz w:val="20"/>
                <w:szCs w:val="20"/>
                <w:lang w:val="en-SG" w:eastAsia="zh-CN"/>
              </w:rPr>
            </w:pPr>
            <w:r>
              <w:rPr>
                <w:rFonts w:ascii="Times New Roman" w:hAnsi="Times New Roman" w:eastAsia="SimSun" w:cstheme="minorHAnsi"/>
                <w:sz w:val="20"/>
                <w:szCs w:val="20"/>
                <w:lang w:val="en-SG" w:eastAsia="zh-CN"/>
              </w:rPr>
              <w:t>Initial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eastAsia="SimSun" w:asciiTheme="minorHAnsi" w:hAnsiTheme="minorHAnsi" w:cstheme="minorHAnsi"/>
                <w:sz w:val="20"/>
                <w:szCs w:val="20"/>
                <w:lang w:val="en-SG" w:eastAsia="zh-CN"/>
              </w:rPr>
            </w:pPr>
            <w:bookmarkStart w:id="23" w:name="_GoBack"/>
            <w:bookmarkEnd w:id="23"/>
          </w:p>
        </w:tc>
        <w:tc>
          <w:tcPr>
            <w:tcW w:w="1228" w:type="dxa"/>
            <w:vAlign w:val="bottom"/>
          </w:tcPr>
          <w:p>
            <w:pPr>
              <w:widowControl w:val="0"/>
              <w:spacing w:after="0" w:line="240" w:lineRule="auto"/>
              <w:jc w:val="center"/>
              <w:rPr>
                <w:rFonts w:eastAsia="SimSun" w:asciiTheme="minorHAnsi" w:hAnsiTheme="minorHAnsi" w:cstheme="minorHAnsi"/>
                <w:sz w:val="20"/>
                <w:szCs w:val="20"/>
                <w:lang w:val="en-SG" w:eastAsia="zh-CN"/>
              </w:rPr>
            </w:pPr>
          </w:p>
        </w:tc>
        <w:tc>
          <w:tcPr>
            <w:tcW w:w="1530" w:type="dxa"/>
            <w:vAlign w:val="bottom"/>
          </w:tcPr>
          <w:p>
            <w:pPr>
              <w:widowControl w:val="0"/>
              <w:spacing w:after="0" w:line="240" w:lineRule="auto"/>
              <w:jc w:val="center"/>
              <w:rPr>
                <w:rFonts w:eastAsia="SimSun" w:asciiTheme="minorHAnsi" w:hAnsiTheme="minorHAnsi" w:cstheme="minorHAnsi"/>
                <w:sz w:val="20"/>
                <w:szCs w:val="20"/>
                <w:lang w:val="en-SG" w:eastAsia="zh-CN"/>
              </w:rPr>
            </w:pPr>
          </w:p>
        </w:tc>
        <w:tc>
          <w:tcPr>
            <w:tcW w:w="1350" w:type="dxa"/>
          </w:tcPr>
          <w:p>
            <w:pPr>
              <w:widowControl w:val="0"/>
              <w:spacing w:after="0" w:line="240" w:lineRule="auto"/>
              <w:jc w:val="center"/>
              <w:rPr>
                <w:rFonts w:eastAsia="SimSun" w:asciiTheme="minorHAnsi" w:hAnsiTheme="minorHAnsi" w:cstheme="minorHAnsi"/>
                <w:sz w:val="20"/>
                <w:szCs w:val="20"/>
                <w:lang w:val="en-SG" w:eastAsia="zh-CN"/>
              </w:rPr>
            </w:pPr>
          </w:p>
        </w:tc>
        <w:tc>
          <w:tcPr>
            <w:tcW w:w="3870" w:type="dxa"/>
          </w:tcPr>
          <w:p>
            <w:pPr>
              <w:widowControl w:val="0"/>
              <w:spacing w:after="0" w:line="240" w:lineRule="auto"/>
              <w:jc w:val="center"/>
              <w:rPr>
                <w:rFonts w:eastAsia="SimSun" w:asciiTheme="minorHAnsi" w:hAnsiTheme="minorHAnsi"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228"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530" w:type="dxa"/>
            <w:vAlign w:val="bottom"/>
          </w:tcPr>
          <w:p>
            <w:pPr>
              <w:widowControl w:val="0"/>
              <w:spacing w:after="0" w:line="240" w:lineRule="auto"/>
              <w:jc w:val="center"/>
              <w:rPr>
                <w:rFonts w:ascii="Times New Roman" w:hAnsi="Times New Roman" w:eastAsia="SimSun" w:cstheme="minorHAnsi"/>
                <w:sz w:val="20"/>
                <w:szCs w:val="20"/>
                <w:lang w:val="en-SG" w:eastAsia="zh-CN"/>
              </w:rPr>
            </w:pPr>
          </w:p>
        </w:tc>
        <w:tc>
          <w:tcPr>
            <w:tcW w:w="1350" w:type="dxa"/>
          </w:tcPr>
          <w:p>
            <w:pPr>
              <w:widowControl w:val="0"/>
              <w:spacing w:after="0" w:line="240" w:lineRule="auto"/>
              <w:jc w:val="center"/>
              <w:rPr>
                <w:rFonts w:ascii="Times New Roman" w:hAnsi="Times New Roman" w:eastAsia="SimSun" w:cstheme="minorHAnsi"/>
                <w:sz w:val="20"/>
                <w:szCs w:val="20"/>
                <w:lang w:val="en-SG" w:eastAsia="zh-CN"/>
              </w:rPr>
            </w:pPr>
          </w:p>
        </w:tc>
        <w:tc>
          <w:tcPr>
            <w:tcW w:w="3870" w:type="dxa"/>
          </w:tcPr>
          <w:p>
            <w:pPr>
              <w:widowControl w:val="0"/>
              <w:spacing w:after="0" w:line="240" w:lineRule="auto"/>
              <w:jc w:val="center"/>
              <w:rPr>
                <w:rFonts w:ascii="Times New Roman" w:hAnsi="Times New Roman" w:eastAsia="SimSun" w:cstheme="minorHAnsi"/>
                <w:sz w:val="20"/>
                <w:szCs w:val="20"/>
                <w:lang w:val="en-SG" w:eastAsia="zh-CN"/>
              </w:rPr>
            </w:pPr>
          </w:p>
        </w:tc>
      </w:tr>
    </w:tbl>
    <w:p>
      <w:pPr>
        <w:rPr>
          <w:rFonts w:cstheme="minorHAnsi"/>
          <w:b/>
          <w:sz w:val="32"/>
          <w:szCs w:val="32"/>
        </w:rPr>
      </w:pPr>
    </w:p>
    <w:p>
      <w:pPr>
        <w:rPr>
          <w:rFonts w:cstheme="minorHAnsi"/>
          <w:sz w:val="36"/>
          <w:szCs w:val="36"/>
        </w:rPr>
      </w:pPr>
    </w:p>
    <w:p>
      <w:pPr>
        <w:rPr>
          <w:rFonts w:cstheme="minorHAnsi"/>
          <w:sz w:val="36"/>
          <w:szCs w:val="36"/>
        </w:rPr>
      </w:pPr>
      <w:r>
        <w:rPr>
          <w:rFonts w:cstheme="minorHAnsi"/>
          <w:sz w:val="36"/>
          <w:szCs w:val="36"/>
        </w:rPr>
        <w:br w:type="page"/>
      </w:r>
    </w:p>
    <w:p>
      <w:pPr>
        <w:rPr>
          <w:rFonts w:cstheme="minorHAnsi"/>
          <w:b/>
          <w:sz w:val="36"/>
          <w:szCs w:val="36"/>
        </w:rPr>
      </w:pPr>
    </w:p>
    <w:sdt>
      <w:sdtPr>
        <w:rPr>
          <w:rFonts w:asciiTheme="minorHAnsi" w:hAnsiTheme="minorHAnsi" w:eastAsiaTheme="minorHAnsi" w:cstheme="minorHAnsi"/>
          <w:color w:val="auto"/>
          <w:sz w:val="22"/>
          <w:szCs w:val="22"/>
          <w:lang w:val="en-GB"/>
        </w:rPr>
        <w:id w:val="407587933"/>
        <w:docPartObj>
          <w:docPartGallery w:val="Table of Contents"/>
          <w:docPartUnique/>
        </w:docPartObj>
      </w:sdtPr>
      <w:sdtEndPr>
        <w:rPr>
          <w:rFonts w:asciiTheme="minorHAnsi" w:hAnsiTheme="minorHAnsi" w:eastAsiaTheme="minorHAnsi" w:cstheme="minorHAnsi"/>
          <w:b/>
          <w:bCs/>
          <w:color w:val="auto"/>
          <w:sz w:val="22"/>
          <w:szCs w:val="22"/>
          <w:lang w:val="en-IN"/>
        </w:rPr>
      </w:sdtEndPr>
      <w:sdtContent>
        <w:p>
          <w:pPr>
            <w:pStyle w:val="25"/>
            <w:jc w:val="center"/>
            <w:rPr>
              <w:rFonts w:asciiTheme="minorHAnsi" w:hAnsiTheme="minorHAnsi" w:cstheme="minorHAnsi"/>
              <w:b/>
              <w:bCs/>
              <w:color w:val="000000" w:themeColor="text1"/>
            </w:rPr>
          </w:pPr>
          <w:r>
            <w:rPr>
              <w:rFonts w:asciiTheme="minorHAnsi" w:hAnsiTheme="minorHAnsi" w:cstheme="minorHAnsi"/>
              <w:b/>
              <w:bCs/>
              <w:color w:val="000000" w:themeColor="text1"/>
            </w:rPr>
            <w:t>Table of Contents</w:t>
          </w:r>
        </w:p>
        <w:p>
          <w:pPr>
            <w:pStyle w:val="12"/>
            <w:rPr>
              <w:rFonts w:asciiTheme="minorHAnsi" w:hAnsiTheme="minorHAnsi" w:cstheme="minorBidi"/>
              <w:sz w:val="22"/>
              <w:szCs w:val="22"/>
              <w:lang w:val="en-US"/>
            </w:rPr>
          </w:pPr>
          <w:r>
            <w:rPr>
              <w:rFonts w:cstheme="minorHAnsi"/>
            </w:rPr>
            <w:fldChar w:fldCharType="begin"/>
          </w:r>
          <w:r>
            <w:rPr>
              <w:rFonts w:cstheme="minorHAnsi"/>
            </w:rPr>
            <w:instrText xml:space="preserve"> TOC \o "1-3" \h \z \u </w:instrText>
          </w:r>
          <w:r>
            <w:rPr>
              <w:rFonts w:cstheme="minorHAnsi"/>
            </w:rPr>
            <w:fldChar w:fldCharType="separate"/>
          </w:r>
          <w:r>
            <w:fldChar w:fldCharType="begin"/>
          </w:r>
          <w:r>
            <w:instrText xml:space="preserve"> HYPERLINK \l "_Toc74432396" </w:instrText>
          </w:r>
          <w:r>
            <w:fldChar w:fldCharType="separate"/>
          </w:r>
          <w:r>
            <w:rPr>
              <w:rStyle w:val="17"/>
              <w:b/>
              <w:bCs/>
            </w:rPr>
            <w:t>1.</w:t>
          </w:r>
          <w:r>
            <w:rPr>
              <w:rFonts w:asciiTheme="minorHAnsi" w:hAnsiTheme="minorHAnsi" w:cstheme="minorBidi"/>
              <w:sz w:val="22"/>
              <w:szCs w:val="22"/>
              <w:lang w:val="en-US"/>
            </w:rPr>
            <w:tab/>
          </w:r>
          <w:r>
            <w:rPr>
              <w:rStyle w:val="17"/>
              <w:b/>
              <w:bCs/>
            </w:rPr>
            <w:t>Introduction</w:t>
          </w:r>
          <w:r>
            <w:tab/>
          </w:r>
          <w:r>
            <w:fldChar w:fldCharType="begin"/>
          </w:r>
          <w:r>
            <w:instrText xml:space="preserve"> PAGEREF _Toc74432396 \h </w:instrText>
          </w:r>
          <w:r>
            <w:fldChar w:fldCharType="separate"/>
          </w:r>
          <w:r>
            <w:t>4</w:t>
          </w:r>
          <w:r>
            <w:fldChar w:fldCharType="end"/>
          </w:r>
          <w:r>
            <w:fldChar w:fldCharType="end"/>
          </w:r>
        </w:p>
        <w:p>
          <w:pPr>
            <w:pStyle w:val="13"/>
            <w:rPr>
              <w:rFonts w:asciiTheme="minorHAnsi" w:hAnsiTheme="minorHAnsi" w:cstheme="minorBidi"/>
              <w:sz w:val="22"/>
              <w:szCs w:val="22"/>
              <w:lang w:val="en-US"/>
            </w:rPr>
          </w:pPr>
          <w:r>
            <w:fldChar w:fldCharType="begin"/>
          </w:r>
          <w:r>
            <w:instrText xml:space="preserve"> HYPERLINK \l "_Toc74432397" </w:instrText>
          </w:r>
          <w:r>
            <w:fldChar w:fldCharType="separate"/>
          </w:r>
          <w:r>
            <w:rPr>
              <w:rStyle w:val="17"/>
            </w:rPr>
            <w:t>1.1</w:t>
          </w:r>
          <w:r>
            <w:rPr>
              <w:rFonts w:asciiTheme="minorHAnsi" w:hAnsiTheme="minorHAnsi" w:cstheme="minorBidi"/>
              <w:sz w:val="22"/>
              <w:szCs w:val="22"/>
              <w:lang w:val="en-US"/>
            </w:rPr>
            <w:tab/>
          </w:r>
          <w:r>
            <w:rPr>
              <w:rStyle w:val="17"/>
            </w:rPr>
            <w:t>Purpose</w:t>
          </w:r>
          <w:r>
            <w:tab/>
          </w:r>
          <w:r>
            <w:fldChar w:fldCharType="begin"/>
          </w:r>
          <w:r>
            <w:instrText xml:space="preserve"> PAGEREF _Toc74432397 \h </w:instrText>
          </w:r>
          <w:r>
            <w:fldChar w:fldCharType="separate"/>
          </w:r>
          <w:r>
            <w:t>4</w:t>
          </w:r>
          <w:r>
            <w:fldChar w:fldCharType="end"/>
          </w:r>
          <w:r>
            <w:fldChar w:fldCharType="end"/>
          </w:r>
        </w:p>
        <w:p>
          <w:pPr>
            <w:pStyle w:val="13"/>
            <w:rPr>
              <w:rFonts w:asciiTheme="minorHAnsi" w:hAnsiTheme="minorHAnsi" w:cstheme="minorBidi"/>
              <w:sz w:val="22"/>
              <w:szCs w:val="22"/>
              <w:lang w:val="en-US"/>
            </w:rPr>
          </w:pPr>
          <w:r>
            <w:fldChar w:fldCharType="begin"/>
          </w:r>
          <w:r>
            <w:instrText xml:space="preserve"> HYPERLINK \l "_Toc74432398" </w:instrText>
          </w:r>
          <w:r>
            <w:fldChar w:fldCharType="separate"/>
          </w:r>
          <w:r>
            <w:rPr>
              <w:rStyle w:val="17"/>
            </w:rPr>
            <w:t>1.2</w:t>
          </w:r>
          <w:r>
            <w:rPr>
              <w:rFonts w:asciiTheme="minorHAnsi" w:hAnsiTheme="minorHAnsi" w:cstheme="minorBidi"/>
              <w:sz w:val="22"/>
              <w:szCs w:val="22"/>
              <w:lang w:val="en-US"/>
            </w:rPr>
            <w:tab/>
          </w:r>
          <w:r>
            <w:rPr>
              <w:rStyle w:val="17"/>
            </w:rPr>
            <w:t>Scope</w:t>
          </w:r>
          <w:r>
            <w:tab/>
          </w:r>
          <w:r>
            <w:fldChar w:fldCharType="begin"/>
          </w:r>
          <w:r>
            <w:instrText xml:space="preserve"> PAGEREF _Toc74432398 \h </w:instrText>
          </w:r>
          <w:r>
            <w:fldChar w:fldCharType="separate"/>
          </w:r>
          <w:r>
            <w:t>4</w:t>
          </w:r>
          <w:r>
            <w:fldChar w:fldCharType="end"/>
          </w:r>
          <w:r>
            <w:fldChar w:fldCharType="end"/>
          </w:r>
        </w:p>
        <w:p>
          <w:pPr>
            <w:pStyle w:val="13"/>
            <w:rPr>
              <w:rFonts w:asciiTheme="minorHAnsi" w:hAnsiTheme="minorHAnsi" w:cstheme="minorBidi"/>
              <w:sz w:val="22"/>
              <w:szCs w:val="22"/>
              <w:lang w:val="en-US"/>
            </w:rPr>
          </w:pPr>
          <w:r>
            <w:fldChar w:fldCharType="begin"/>
          </w:r>
          <w:r>
            <w:instrText xml:space="preserve"> HYPERLINK \l "_Toc74432399" </w:instrText>
          </w:r>
          <w:r>
            <w:fldChar w:fldCharType="separate"/>
          </w:r>
          <w:r>
            <w:rPr>
              <w:rStyle w:val="17"/>
            </w:rPr>
            <w:t>1.3</w:t>
          </w:r>
          <w:r>
            <w:rPr>
              <w:rFonts w:asciiTheme="minorHAnsi" w:hAnsiTheme="minorHAnsi" w:cstheme="minorBidi"/>
              <w:sz w:val="22"/>
              <w:szCs w:val="22"/>
              <w:lang w:val="en-US"/>
            </w:rPr>
            <w:tab/>
          </w:r>
          <w:r>
            <w:rPr>
              <w:rStyle w:val="17"/>
            </w:rPr>
            <w:t>Definitions, Acronyms, and Abbreviations</w:t>
          </w:r>
          <w:r>
            <w:tab/>
          </w:r>
          <w:r>
            <w:fldChar w:fldCharType="begin"/>
          </w:r>
          <w:r>
            <w:instrText xml:space="preserve"> PAGEREF _Toc74432399 \h </w:instrText>
          </w:r>
          <w:r>
            <w:fldChar w:fldCharType="separate"/>
          </w:r>
          <w:r>
            <w:t>4</w:t>
          </w:r>
          <w:r>
            <w:fldChar w:fldCharType="end"/>
          </w:r>
          <w:r>
            <w:fldChar w:fldCharType="end"/>
          </w:r>
        </w:p>
        <w:p>
          <w:pPr>
            <w:pStyle w:val="13"/>
            <w:rPr>
              <w:rFonts w:asciiTheme="minorHAnsi" w:hAnsiTheme="minorHAnsi" w:cstheme="minorBidi"/>
              <w:sz w:val="22"/>
              <w:szCs w:val="22"/>
              <w:lang w:val="en-US"/>
            </w:rPr>
          </w:pPr>
          <w:r>
            <w:fldChar w:fldCharType="begin"/>
          </w:r>
          <w:r>
            <w:instrText xml:space="preserve"> HYPERLINK \l "_Toc74432400" </w:instrText>
          </w:r>
          <w:r>
            <w:fldChar w:fldCharType="separate"/>
          </w:r>
          <w:r>
            <w:rPr>
              <w:rStyle w:val="17"/>
            </w:rPr>
            <w:t>1.4</w:t>
          </w:r>
          <w:r>
            <w:rPr>
              <w:rFonts w:asciiTheme="minorHAnsi" w:hAnsiTheme="minorHAnsi" w:cstheme="minorBidi"/>
              <w:sz w:val="22"/>
              <w:szCs w:val="22"/>
              <w:lang w:val="en-US"/>
            </w:rPr>
            <w:tab/>
          </w:r>
          <w:r>
            <w:rPr>
              <w:rStyle w:val="17"/>
            </w:rPr>
            <w:t>References</w:t>
          </w:r>
          <w:r>
            <w:tab/>
          </w:r>
          <w:r>
            <w:fldChar w:fldCharType="begin"/>
          </w:r>
          <w:r>
            <w:instrText xml:space="preserve"> PAGEREF _Toc74432400 \h </w:instrText>
          </w:r>
          <w:r>
            <w:fldChar w:fldCharType="separate"/>
          </w:r>
          <w:r>
            <w:t>4</w:t>
          </w:r>
          <w:r>
            <w:fldChar w:fldCharType="end"/>
          </w:r>
          <w:r>
            <w:fldChar w:fldCharType="end"/>
          </w:r>
        </w:p>
        <w:p>
          <w:pPr>
            <w:pStyle w:val="12"/>
            <w:rPr>
              <w:rFonts w:asciiTheme="minorHAnsi" w:hAnsiTheme="minorHAnsi" w:cstheme="minorBidi"/>
              <w:sz w:val="22"/>
              <w:szCs w:val="22"/>
              <w:lang w:val="en-US"/>
            </w:rPr>
          </w:pPr>
          <w:r>
            <w:fldChar w:fldCharType="begin"/>
          </w:r>
          <w:r>
            <w:instrText xml:space="preserve"> HYPERLINK \l "_Toc74432401" </w:instrText>
          </w:r>
          <w:r>
            <w:fldChar w:fldCharType="separate"/>
          </w:r>
          <w:r>
            <w:rPr>
              <w:rStyle w:val="17"/>
              <w:b/>
              <w:bCs/>
            </w:rPr>
            <w:t>2.</w:t>
          </w:r>
          <w:r>
            <w:rPr>
              <w:rFonts w:asciiTheme="minorHAnsi" w:hAnsiTheme="minorHAnsi" w:cstheme="minorBidi"/>
              <w:sz w:val="22"/>
              <w:szCs w:val="22"/>
              <w:lang w:val="en-US"/>
            </w:rPr>
            <w:tab/>
          </w:r>
          <w:r>
            <w:rPr>
              <w:rStyle w:val="17"/>
              <w:b/>
              <w:bCs/>
            </w:rPr>
            <w:t>Timesheet Management</w:t>
          </w:r>
          <w:r>
            <w:tab/>
          </w:r>
          <w:r>
            <w:fldChar w:fldCharType="begin"/>
          </w:r>
          <w:r>
            <w:instrText xml:space="preserve"> PAGEREF _Toc74432401 \h </w:instrText>
          </w:r>
          <w:r>
            <w:fldChar w:fldCharType="separate"/>
          </w:r>
          <w:r>
            <w:t>4</w:t>
          </w:r>
          <w:r>
            <w:fldChar w:fldCharType="end"/>
          </w:r>
          <w:r>
            <w:fldChar w:fldCharType="end"/>
          </w:r>
        </w:p>
        <w:p>
          <w:pPr>
            <w:rPr>
              <w:rFonts w:cstheme="minorHAnsi"/>
              <w:b/>
              <w:bCs/>
            </w:rPr>
          </w:pPr>
          <w:r>
            <w:rPr>
              <w:rFonts w:cstheme="minorHAnsi"/>
            </w:rPr>
            <w:fldChar w:fldCharType="end"/>
          </w:r>
        </w:p>
      </w:sdtContent>
    </w:sdt>
    <w:p>
      <w:pPr>
        <w:rPr>
          <w:rFonts w:cstheme="minorHAnsi"/>
          <w:b/>
          <w:sz w:val="36"/>
          <w:szCs w:val="36"/>
        </w:rPr>
      </w:pPr>
    </w:p>
    <w:p>
      <w:pPr>
        <w:tabs>
          <w:tab w:val="left" w:pos="3225"/>
        </w:tabs>
        <w:rPr>
          <w:rFonts w:cstheme="minorHAnsi"/>
          <w:sz w:val="36"/>
          <w:szCs w:val="36"/>
        </w:rPr>
      </w:pPr>
      <w:r>
        <w:rPr>
          <w:rFonts w:cstheme="minorHAnsi"/>
          <w:sz w:val="36"/>
          <w:szCs w:val="36"/>
        </w:rPr>
        <w:tab/>
      </w:r>
    </w:p>
    <w:p>
      <w:pPr>
        <w:rPr>
          <w:rFonts w:cstheme="minorHAnsi"/>
          <w:sz w:val="36"/>
          <w:szCs w:val="36"/>
        </w:rPr>
      </w:pPr>
      <w:r>
        <w:rPr>
          <w:rFonts w:cstheme="minorHAnsi"/>
          <w:sz w:val="36"/>
          <w:szCs w:val="36"/>
        </w:rPr>
        <w:br w:type="page"/>
      </w:r>
    </w:p>
    <w:p>
      <w:pPr>
        <w:pStyle w:val="2"/>
        <w:widowControl w:val="0"/>
        <w:numPr>
          <w:ilvl w:val="0"/>
          <w:numId w:val="1"/>
        </w:numPr>
        <w:tabs>
          <w:tab w:val="left" w:pos="360"/>
        </w:tabs>
        <w:spacing w:after="60" w:line="240" w:lineRule="atLeast"/>
        <w:rPr>
          <w:b/>
          <w:bCs/>
          <w:color w:val="auto"/>
        </w:rPr>
      </w:pPr>
      <w:bookmarkStart w:id="0" w:name="_Toc38649996"/>
      <w:bookmarkStart w:id="1" w:name="_Toc74432396"/>
      <w:r>
        <w:rPr>
          <w:b/>
          <w:bCs/>
          <w:color w:val="auto"/>
        </w:rPr>
        <w:t>Introduction</w:t>
      </w:r>
      <w:bookmarkEnd w:id="0"/>
      <w:bookmarkEnd w:id="1"/>
      <w:r>
        <w:rPr>
          <w:b/>
          <w:bCs/>
          <w:color w:val="auto"/>
        </w:rPr>
        <w:t xml:space="preserve"> </w:t>
      </w:r>
    </w:p>
    <w:p>
      <w:pPr>
        <w:ind w:firstLine="720" w:firstLineChars="0"/>
        <w:rPr>
          <w:b w:val="0"/>
          <w:bCs w:val="0"/>
          <w:lang w:val="en-IN"/>
        </w:rPr>
      </w:pPr>
      <w:r>
        <w:rPr>
          <w:b/>
          <w:bCs/>
          <w:color w:val="auto"/>
          <w:lang w:val="en-IN"/>
        </w:rPr>
        <w:t xml:space="preserve">HRMS </w:t>
      </w:r>
      <w:r>
        <w:rPr>
          <w:b w:val="0"/>
          <w:bCs w:val="0"/>
          <w:color w:val="auto"/>
          <w:lang w:val="en-IN"/>
        </w:rPr>
        <w:t xml:space="preserve">stands from Human Resource Management System. It is an software mainly focused on managing HR tasks. Every organization has an HR department where they manage the data of the employee like their leave details, salary details, </w:t>
      </w:r>
      <w:r>
        <w:rPr>
          <w:lang w:val="en-IN"/>
        </w:rPr>
        <w:t xml:space="preserve">attendance </w:t>
      </w:r>
      <w:r>
        <w:rPr>
          <w:b w:val="0"/>
          <w:bCs w:val="0"/>
          <w:color w:val="auto"/>
          <w:lang w:val="en-IN"/>
        </w:rPr>
        <w:t xml:space="preserve">details etc. To manage these kinds of data flawlessly HRMS is Being used. </w:t>
      </w:r>
    </w:p>
    <w:p/>
    <w:p>
      <w:pPr>
        <w:pStyle w:val="3"/>
        <w:keepNext/>
        <w:numPr>
          <w:ilvl w:val="1"/>
          <w:numId w:val="1"/>
        </w:numPr>
        <w:tabs>
          <w:tab w:val="left" w:pos="360"/>
        </w:tabs>
        <w:spacing w:after="60" w:line="240" w:lineRule="atLeast"/>
        <w:ind w:left="0" w:firstLine="0"/>
        <w:jc w:val="left"/>
      </w:pPr>
      <w:bookmarkStart w:id="2" w:name="_Toc74432397"/>
      <w:bookmarkStart w:id="3" w:name="_Toc38649997"/>
      <w:r>
        <w:t>Purpose</w:t>
      </w:r>
      <w:bookmarkEnd w:id="2"/>
      <w:bookmarkEnd w:id="3"/>
    </w:p>
    <w:p>
      <w:pPr>
        <w:ind w:firstLine="720" w:firstLineChars="0"/>
        <w:rPr>
          <w:lang w:val="en-IN"/>
        </w:rPr>
      </w:pPr>
      <w:r>
        <w:rPr>
          <w:lang w:val="en-IN"/>
        </w:rPr>
        <w:t>The soul purpose of HRMS to manage the records of the employees. By saying records it means the data like attendance details, time-sheet, leave details, etc. It helps the organization to maintain the records easily than the traditional way  I.e paper records. It also helps in filtering the duplicate records.</w:t>
      </w:r>
    </w:p>
    <w:p>
      <w:pPr>
        <w:pStyle w:val="3"/>
        <w:keepNext/>
        <w:numPr>
          <w:ilvl w:val="1"/>
          <w:numId w:val="1"/>
        </w:numPr>
        <w:tabs>
          <w:tab w:val="left" w:pos="360"/>
        </w:tabs>
        <w:spacing w:after="60" w:line="240" w:lineRule="atLeast"/>
        <w:ind w:left="0" w:firstLine="0"/>
        <w:jc w:val="left"/>
      </w:pPr>
      <w:bookmarkStart w:id="4" w:name="_Toc456598588"/>
      <w:bookmarkStart w:id="5" w:name="_Toc38649998"/>
      <w:bookmarkStart w:id="6" w:name="_Toc74432398"/>
      <w:bookmarkStart w:id="7" w:name="_Toc456600919"/>
      <w:r>
        <w:t>Scope</w:t>
      </w:r>
      <w:bookmarkEnd w:id="4"/>
      <w:bookmarkEnd w:id="5"/>
      <w:bookmarkEnd w:id="6"/>
      <w:bookmarkEnd w:id="7"/>
      <w:r>
        <w:t xml:space="preserve"> </w:t>
      </w:r>
    </w:p>
    <w:p>
      <w:pPr>
        <w:spacing w:before="120" w:after="60"/>
        <w:ind w:firstLine="720" w:firstLineChars="0"/>
        <w:rPr>
          <w:rFonts w:hAnsi="Arial" w:cs="Arial" w:asciiTheme="minorAscii"/>
          <w:lang w:val="en-IN" w:eastAsia="zh-CN"/>
        </w:rPr>
      </w:pPr>
      <w:r>
        <w:rPr>
          <w:rFonts w:hAnsi="Arial" w:cs="Arial" w:asciiTheme="minorAscii"/>
          <w:lang w:val="en-IN" w:eastAsia="zh-CN"/>
        </w:rPr>
        <w:t>The scope of this project is overcome the difficulties faced in the transitional methods. To manage the data of the employee flawlessly</w:t>
      </w:r>
    </w:p>
    <w:p>
      <w:pPr>
        <w:pStyle w:val="3"/>
        <w:keepNext/>
        <w:numPr>
          <w:ilvl w:val="1"/>
          <w:numId w:val="1"/>
        </w:numPr>
        <w:tabs>
          <w:tab w:val="left" w:pos="360"/>
        </w:tabs>
        <w:spacing w:after="60" w:line="240" w:lineRule="atLeast"/>
        <w:ind w:left="0" w:firstLine="0"/>
        <w:jc w:val="left"/>
      </w:pPr>
      <w:bookmarkStart w:id="8" w:name="_Toc38649999"/>
      <w:bookmarkStart w:id="9" w:name="_Toc474503377"/>
      <w:bookmarkStart w:id="10" w:name="_Toc474508206"/>
      <w:bookmarkStart w:id="11" w:name="_Toc474501833"/>
      <w:bookmarkStart w:id="12" w:name="_Toc486077613"/>
      <w:bookmarkStart w:id="13" w:name="_Toc74432399"/>
      <w:r>
        <w:t>Definitions, Acronyms, and Abbreviations</w:t>
      </w:r>
      <w:bookmarkEnd w:id="8"/>
      <w:bookmarkEnd w:id="9"/>
      <w:bookmarkEnd w:id="10"/>
      <w:bookmarkEnd w:id="11"/>
      <w:bookmarkEnd w:id="12"/>
      <w:bookmarkEnd w:id="13"/>
    </w:p>
    <w:p>
      <w:pPr>
        <w:pStyle w:val="7"/>
        <w:rPr>
          <w:b w:val="0"/>
          <w:bCs w:val="0"/>
          <w:sz w:val="22"/>
          <w:szCs w:val="22"/>
          <w:lang w:val="en-IN"/>
        </w:rPr>
      </w:pPr>
      <w:r>
        <w:rPr>
          <w:b/>
          <w:bCs/>
          <w:sz w:val="22"/>
          <w:szCs w:val="22"/>
          <w:lang w:val="en-IN"/>
        </w:rPr>
        <w:t xml:space="preserve">HRMS- </w:t>
      </w:r>
      <w:r>
        <w:rPr>
          <w:b w:val="0"/>
          <w:bCs w:val="0"/>
          <w:sz w:val="22"/>
          <w:szCs w:val="22"/>
          <w:lang w:val="en-IN"/>
        </w:rPr>
        <w:t>Human Resource Management System</w:t>
      </w:r>
    </w:p>
    <w:p>
      <w:pPr>
        <w:pStyle w:val="3"/>
        <w:keepNext/>
        <w:numPr>
          <w:ilvl w:val="1"/>
          <w:numId w:val="1"/>
        </w:numPr>
        <w:tabs>
          <w:tab w:val="left" w:pos="360"/>
        </w:tabs>
        <w:spacing w:after="60" w:line="240" w:lineRule="atLeast"/>
        <w:ind w:left="0" w:firstLine="0"/>
        <w:jc w:val="left"/>
      </w:pPr>
      <w:bookmarkStart w:id="14" w:name="_Toc474508207"/>
      <w:bookmarkStart w:id="15" w:name="_Toc456598590"/>
      <w:bookmarkStart w:id="16" w:name="_Toc474501834"/>
      <w:bookmarkStart w:id="17" w:name="_Toc474503378"/>
      <w:bookmarkStart w:id="18" w:name="_Toc486077614"/>
      <w:bookmarkStart w:id="19" w:name="_Toc74432400"/>
      <w:bookmarkStart w:id="20" w:name="_Toc38650000"/>
      <w:r>
        <w:t>References</w:t>
      </w:r>
      <w:bookmarkEnd w:id="14"/>
      <w:bookmarkEnd w:id="15"/>
      <w:bookmarkEnd w:id="16"/>
      <w:bookmarkEnd w:id="17"/>
      <w:bookmarkEnd w:id="18"/>
      <w:bookmarkEnd w:id="19"/>
      <w:bookmarkEnd w:id="20"/>
    </w:p>
    <w:p>
      <w:pPr>
        <w:ind w:left="702"/>
      </w:pPr>
    </w:p>
    <w:p>
      <w:pPr>
        <w:tabs>
          <w:tab w:val="left" w:pos="3225"/>
        </w:tabs>
        <w:rPr>
          <w:rFonts w:cstheme="minorHAnsi"/>
          <w:sz w:val="36"/>
          <w:szCs w:val="36"/>
        </w:rPr>
      </w:pPr>
    </w:p>
    <w:p>
      <w:pPr>
        <w:tabs>
          <w:tab w:val="left" w:pos="3225"/>
        </w:tabs>
        <w:rPr>
          <w:rFonts w:cstheme="minorHAnsi"/>
          <w:sz w:val="36"/>
          <w:szCs w:val="36"/>
        </w:rPr>
      </w:pPr>
    </w:p>
    <w:p>
      <w:pPr>
        <w:pStyle w:val="2"/>
        <w:widowControl w:val="0"/>
        <w:numPr>
          <w:ilvl w:val="0"/>
          <w:numId w:val="1"/>
        </w:numPr>
        <w:tabs>
          <w:tab w:val="left" w:pos="360"/>
        </w:tabs>
        <w:spacing w:after="60" w:line="240" w:lineRule="atLeast"/>
        <w:rPr>
          <w:b/>
          <w:bCs/>
          <w:color w:val="auto"/>
        </w:rPr>
      </w:pPr>
      <w:bookmarkStart w:id="21" w:name="_Toc38650002"/>
      <w:bookmarkStart w:id="22" w:name="_Toc74432401"/>
      <w:r>
        <w:rPr>
          <w:b/>
          <w:bCs/>
          <w:color w:val="auto"/>
        </w:rPr>
        <w:t>Timesheet Management</w:t>
      </w:r>
      <w:bookmarkEnd w:id="21"/>
      <w:bookmarkEnd w:id="22"/>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algun Gothic Semilight">
    <w:panose1 w:val="020B0502040204020203"/>
    <w:charset w:val="86"/>
    <w:family w:val="auto"/>
    <w:pitch w:val="default"/>
    <w:sig w:usb0="900002AF" w:usb1="01D77CFB" w:usb2="00000012" w:usb3="00000000" w:csb0="203E01BD" w:csb1="D7FF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297"/>
      <w:docPartObj>
        <w:docPartGallery w:val="AutoText"/>
      </w:docPartObj>
    </w:sdtPr>
    <w:sdtContent>
      <w:p>
        <w:pPr>
          <w:pStyle w:val="10"/>
          <w:rPr>
            <w:rFonts w:cstheme="minorHAnsi"/>
            <w:sz w:val="18"/>
          </w:rPr>
        </w:pPr>
        <w:sdt>
          <w:sdtPr>
            <w:rPr>
              <w:rFonts w:cstheme="minorHAnsi"/>
              <w:sz w:val="18"/>
            </w:rPr>
            <w:alias w:val="Title"/>
            <w:id w:val="909581755"/>
            <w:placeholder>
              <w:docPart w:val="35607B5AA6D0481882FFA1AC1CD92A53"/>
            </w:placeholder>
            <w15:dataBinding w:prefixMappings="xmlns:ns0='http://purl.org/dc/elements/1.1/' xmlns:ns1='http://schemas.openxmlformats.org/package/2006/metadata/core-properties' " w:xpath="/ns1:coreProperties[1]/ns0:title[1]" w:storeItemID="{6C3C8BC8-F283-45AE-878A-BAB7291924A1}"/>
            <w:text/>
          </w:sdtPr>
          <w:sdtEndPr>
            <w:rPr>
              <w:rFonts w:cstheme="minorHAnsi"/>
              <w:sz w:val="18"/>
            </w:rPr>
          </w:sdtEndPr>
          <w:sdtContent>
            <w:r>
              <w:rPr>
                <w:rFonts w:cstheme="minorHAnsi"/>
                <w:sz w:val="18"/>
              </w:rPr>
              <w:t>HRMS – Timesheet Module</w:t>
            </w:r>
          </w:sdtContent>
        </w:sdt>
        <w:r>
          <w:t xml:space="preserve"> </w:t>
        </w:r>
        <w:r>
          <w:rPr>
            <w:rFonts w:cstheme="minorHAnsi"/>
            <w:sz w:val="18"/>
          </w:rPr>
          <w:t xml:space="preserve">  Rev: </w:t>
        </w:r>
        <w:ins w:id="0" w:author="Selva Kumar Asokan" w:date="2020-05-04T10:02:00Z">
          <w:r>
            <w:rPr>
              <w:rFonts w:cstheme="minorHAnsi"/>
              <w:sz w:val="18"/>
            </w:rPr>
            <w:t>A</w:t>
          </w:r>
        </w:ins>
        <w:r>
          <w:rPr>
            <w:rFonts w:cstheme="minorHAnsi"/>
            <w:sz w:val="18"/>
          </w:rPr>
          <w:ptab w:relativeTo="margin" w:alignment="center" w:leader="none"/>
        </w:r>
        <w:r>
          <w:rPr>
            <w:rFonts w:cstheme="minorHAnsi"/>
            <w:sz w:val="18"/>
          </w:rPr>
          <w:t xml:space="preserve">      Page </w:t>
        </w:r>
        <w:r>
          <w:rPr>
            <w:rFonts w:cstheme="minorHAnsi"/>
            <w:b/>
            <w:bCs/>
            <w:sz w:val="18"/>
          </w:rPr>
          <w:fldChar w:fldCharType="begin"/>
        </w:r>
        <w:r>
          <w:rPr>
            <w:rFonts w:cstheme="minorHAnsi"/>
            <w:b/>
            <w:bCs/>
            <w:sz w:val="18"/>
          </w:rPr>
          <w:instrText xml:space="preserve"> PAGE  \* Arabic  \* MERGEFORMAT </w:instrText>
        </w:r>
        <w:r>
          <w:rPr>
            <w:rFonts w:cstheme="minorHAnsi"/>
            <w:b/>
            <w:bCs/>
            <w:sz w:val="18"/>
          </w:rPr>
          <w:fldChar w:fldCharType="separate"/>
        </w:r>
        <w:r>
          <w:rPr>
            <w:rFonts w:cstheme="minorHAnsi"/>
            <w:b/>
            <w:bCs/>
            <w:sz w:val="18"/>
          </w:rPr>
          <w:t>3</w:t>
        </w:r>
        <w:r>
          <w:rPr>
            <w:rFonts w:cstheme="minorHAnsi"/>
            <w:b/>
            <w:bCs/>
            <w:sz w:val="18"/>
          </w:rPr>
          <w:fldChar w:fldCharType="end"/>
        </w:r>
        <w:r>
          <w:rPr>
            <w:rFonts w:cstheme="minorHAnsi"/>
            <w:sz w:val="18"/>
          </w:rPr>
          <w:t xml:space="preserve"> of </w:t>
        </w:r>
        <w:r>
          <w:rPr>
            <w:rFonts w:cstheme="minorHAnsi"/>
            <w:b/>
            <w:bCs/>
            <w:sz w:val="18"/>
          </w:rPr>
          <w:fldChar w:fldCharType="begin"/>
        </w:r>
        <w:r>
          <w:rPr>
            <w:rFonts w:cstheme="minorHAnsi"/>
            <w:b/>
            <w:bCs/>
            <w:sz w:val="18"/>
          </w:rPr>
          <w:instrText xml:space="preserve"> NUMPAGES  \* Arabic  \* MERGEFORMAT </w:instrText>
        </w:r>
        <w:r>
          <w:rPr>
            <w:rFonts w:cstheme="minorHAnsi"/>
            <w:b/>
            <w:bCs/>
            <w:sz w:val="18"/>
          </w:rPr>
          <w:fldChar w:fldCharType="separate"/>
        </w:r>
        <w:r>
          <w:rPr>
            <w:rFonts w:cstheme="minorHAnsi"/>
            <w:b/>
            <w:bCs/>
            <w:sz w:val="18"/>
          </w:rPr>
          <w:t>40</w:t>
        </w:r>
        <w:r>
          <w:rPr>
            <w:rFonts w:cstheme="minorHAnsi"/>
            <w:b/>
            <w:bCs/>
            <w:sz w:val="18"/>
          </w:rPr>
          <w:fldChar w:fldCharType="end"/>
        </w:r>
        <w:r>
          <w:t xml:space="preserve"> </w:t>
        </w:r>
        <w:r>
          <w:rPr>
            <w:rFonts w:cstheme="minorHAnsi"/>
            <w:sz w:val="18"/>
          </w:rPr>
          <w:t xml:space="preserve"> </w:t>
        </w:r>
        <w:r>
          <w:rPr>
            <w:rFonts w:cstheme="minorHAnsi"/>
            <w:sz w:val="18"/>
          </w:rPr>
          <w:ptab w:relativeTo="margin" w:alignment="right" w:leader="none"/>
        </w:r>
        <w:r>
          <w:t xml:space="preserve"> </w:t>
        </w:r>
        <w:r>
          <w:rPr>
            <w:rFonts w:cstheme="minorHAnsi"/>
            <w:sz w:val="18"/>
          </w:rPr>
          <w:t>Confidential and Proprietary</w:t>
        </w:r>
      </w:p>
      <w:p>
        <w:pPr>
          <w:pStyle w:val="10"/>
          <w:jc w:val="center"/>
        </w:pP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Document Name: HRMS- Timesheet Management – Use Case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elva Kumar Asokan">
    <w15:presenceInfo w15:providerId="Windows Live" w15:userId="0d05c035388de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44D45"/>
    <w:rsid w:val="0003229D"/>
    <w:rsid w:val="00044D45"/>
    <w:rsid w:val="000663B3"/>
    <w:rsid w:val="00131076"/>
    <w:rsid w:val="00624C36"/>
    <w:rsid w:val="006443FD"/>
    <w:rsid w:val="008C2F26"/>
    <w:rsid w:val="00E800F5"/>
    <w:rsid w:val="1E61612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4"/>
    <w:qFormat/>
    <w:uiPriority w:val="0"/>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26"/>
    <w:qFormat/>
    <w:uiPriority w:val="0"/>
    <w:pPr>
      <w:widowControl w:val="0"/>
      <w:tabs>
        <w:tab w:val="left" w:pos="720"/>
      </w:tabs>
      <w:spacing w:before="120" w:after="240" w:line="240" w:lineRule="auto"/>
      <w:ind w:left="720" w:hanging="720"/>
      <w:jc w:val="both"/>
      <w:outlineLvl w:val="1"/>
    </w:pPr>
    <w:rPr>
      <w:rFonts w:ascii="Arial" w:hAnsi="Arial" w:cs="Times New Roman" w:eastAsiaTheme="minorEastAsia"/>
      <w:b/>
      <w:sz w:val="26"/>
      <w:szCs w:val="20"/>
      <w:lang w:val="en-GB"/>
    </w:rPr>
  </w:style>
  <w:style w:type="paragraph" w:styleId="4">
    <w:name w:val="heading 3"/>
    <w:basedOn w:val="1"/>
    <w:next w:val="1"/>
    <w:link w:val="27"/>
    <w:qFormat/>
    <w:uiPriority w:val="0"/>
    <w:pPr>
      <w:keepNext/>
      <w:tabs>
        <w:tab w:val="left" w:pos="936"/>
      </w:tabs>
      <w:spacing w:before="120" w:after="120" w:line="240" w:lineRule="auto"/>
      <w:ind w:left="936" w:hanging="936"/>
      <w:outlineLvl w:val="2"/>
    </w:pPr>
    <w:rPr>
      <w:rFonts w:eastAsiaTheme="minorEastAsia" w:cstheme="minorHAnsi"/>
      <w:b/>
      <w:bCs/>
      <w:sz w:val="24"/>
      <w:szCs w:val="24"/>
      <w:lang w:val="en-US"/>
    </w:rPr>
  </w:style>
  <w:style w:type="paragraph" w:styleId="5">
    <w:name w:val="heading 4"/>
    <w:basedOn w:val="1"/>
    <w:next w:val="1"/>
    <w:link w:val="28"/>
    <w:qFormat/>
    <w:uiPriority w:val="0"/>
    <w:pPr>
      <w:keepNext/>
      <w:tabs>
        <w:tab w:val="left" w:pos="1152"/>
        <w:tab w:val="left" w:pos="2160"/>
      </w:tabs>
      <w:spacing w:before="120" w:after="240" w:line="240" w:lineRule="auto"/>
      <w:ind w:left="1152" w:hanging="1152"/>
      <w:outlineLvl w:val="3"/>
    </w:pPr>
    <w:rPr>
      <w:rFonts w:ascii="Arial" w:hAnsi="Arial" w:cs="Arial" w:eastAsiaTheme="minorEastAsia"/>
      <w:b/>
      <w:sz w:val="24"/>
      <w:szCs w:val="20"/>
      <w:lang w:val="en-GB"/>
    </w:rPr>
  </w:style>
  <w:style w:type="paragraph" w:styleId="6">
    <w:name w:val="heading 5"/>
    <w:basedOn w:val="7"/>
    <w:next w:val="1"/>
    <w:link w:val="29"/>
    <w:qFormat/>
    <w:uiPriority w:val="0"/>
    <w:pPr>
      <w:tabs>
        <w:tab w:val="left" w:pos="1152"/>
        <w:tab w:val="left" w:pos="2520"/>
      </w:tabs>
      <w:spacing w:before="120" w:after="60"/>
      <w:ind w:left="2232" w:hanging="792"/>
      <w:outlineLvl w:val="4"/>
    </w:pPr>
    <w:rPr>
      <w:b/>
    </w:rPr>
  </w:style>
  <w:style w:type="character" w:default="1" w:styleId="15">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link w:val="31"/>
    <w:qFormat/>
    <w:uiPriority w:val="0"/>
    <w:pPr>
      <w:spacing w:after="0" w:line="240" w:lineRule="auto"/>
      <w:ind w:left="720"/>
      <w:jc w:val="both"/>
    </w:pPr>
    <w:rPr>
      <w:rFonts w:ascii="Arial" w:hAnsi="Arial" w:cs="Times New Roman" w:eastAsiaTheme="minorEastAsia"/>
      <w:sz w:val="24"/>
      <w:szCs w:val="20"/>
      <w:lang w:val="en-GB"/>
    </w:rPr>
  </w:style>
  <w:style w:type="paragraph" w:styleId="8">
    <w:name w:val="Body Text Indent 2"/>
    <w:basedOn w:val="1"/>
    <w:link w:val="30"/>
    <w:uiPriority w:val="0"/>
    <w:pPr>
      <w:spacing w:after="0" w:line="240" w:lineRule="auto"/>
      <w:ind w:left="1418"/>
    </w:pPr>
    <w:rPr>
      <w:rFonts w:ascii="Arial" w:hAnsi="Arial" w:cs="Times New Roman" w:eastAsiaTheme="minorEastAsia"/>
      <w:sz w:val="24"/>
      <w:szCs w:val="20"/>
      <w:lang w:val="en-US"/>
    </w:rPr>
  </w:style>
  <w:style w:type="paragraph" w:styleId="9">
    <w:name w:val="annotation text"/>
    <w:basedOn w:val="1"/>
    <w:link w:val="32"/>
    <w:uiPriority w:val="0"/>
    <w:pPr>
      <w:spacing w:after="0" w:line="240" w:lineRule="auto"/>
      <w:jc w:val="both"/>
    </w:pPr>
    <w:rPr>
      <w:rFonts w:ascii="Arial" w:hAnsi="Arial" w:cs="Times New Roman" w:eastAsiaTheme="minorEastAsia"/>
      <w:sz w:val="20"/>
      <w:szCs w:val="20"/>
      <w:lang w:val="en-GB"/>
    </w:rPr>
  </w:style>
  <w:style w:type="paragraph" w:styleId="10">
    <w:name w:val="footer"/>
    <w:basedOn w:val="1"/>
    <w:link w:val="21"/>
    <w:unhideWhenUsed/>
    <w:qFormat/>
    <w:uiPriority w:val="0"/>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paragraph" w:styleId="12">
    <w:name w:val="toc 1"/>
    <w:basedOn w:val="1"/>
    <w:next w:val="1"/>
    <w:uiPriority w:val="39"/>
    <w:pPr>
      <w:tabs>
        <w:tab w:val="left" w:pos="567"/>
        <w:tab w:val="right" w:leader="dot" w:pos="8928"/>
      </w:tabs>
      <w:spacing w:before="120" w:after="0" w:line="240" w:lineRule="auto"/>
      <w:ind w:left="567" w:hanging="567"/>
      <w:jc w:val="both"/>
    </w:pPr>
    <w:rPr>
      <w:rFonts w:ascii="Calibri" w:hAnsi="Calibri" w:cs="Times New Roman" w:eastAsiaTheme="minorEastAsia"/>
      <w:sz w:val="24"/>
      <w:szCs w:val="20"/>
      <w:lang w:val="en-GB"/>
    </w:rPr>
  </w:style>
  <w:style w:type="paragraph" w:styleId="13">
    <w:name w:val="toc 2"/>
    <w:basedOn w:val="12"/>
    <w:next w:val="1"/>
    <w:uiPriority w:val="39"/>
    <w:pPr>
      <w:tabs>
        <w:tab w:val="left" w:pos="1287"/>
        <w:tab w:val="clear" w:pos="567"/>
      </w:tabs>
      <w:ind w:left="1287" w:hanging="720"/>
    </w:pPr>
  </w:style>
  <w:style w:type="paragraph" w:styleId="14">
    <w:name w:val="toc 3"/>
    <w:basedOn w:val="13"/>
    <w:next w:val="1"/>
    <w:qFormat/>
    <w:uiPriority w:val="39"/>
    <w:pPr>
      <w:tabs>
        <w:tab w:val="left" w:pos="2007"/>
        <w:tab w:val="clear" w:pos="1287"/>
      </w:tabs>
      <w:ind w:left="2007"/>
      <w:jc w:val="left"/>
    </w:pPr>
  </w:style>
  <w:style w:type="character" w:styleId="16">
    <w:name w:val="annotation reference"/>
    <w:qFormat/>
    <w:uiPriority w:val="0"/>
    <w:rPr>
      <w:sz w:val="16"/>
      <w:szCs w:val="16"/>
    </w:rPr>
  </w:style>
  <w:style w:type="character" w:styleId="17">
    <w:name w:val="Hyperlink"/>
    <w:uiPriority w:val="99"/>
    <w:rPr>
      <w:color w:val="0000FF"/>
      <w:u w:val="single"/>
    </w:rPr>
  </w:style>
  <w:style w:type="table" w:styleId="19">
    <w:name w:val="Table Grid"/>
    <w:basedOn w:val="18"/>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20">
    <w:name w:val="Header Char"/>
    <w:basedOn w:val="15"/>
    <w:link w:val="11"/>
    <w:qFormat/>
    <w:uiPriority w:val="99"/>
  </w:style>
  <w:style w:type="character" w:customStyle="1" w:styleId="21">
    <w:name w:val="Footer Char"/>
    <w:basedOn w:val="15"/>
    <w:link w:val="10"/>
    <w:qFormat/>
    <w:uiPriority w:val="0"/>
  </w:style>
  <w:style w:type="table" w:customStyle="1" w:styleId="22">
    <w:name w:val="Table Grid1"/>
    <w:basedOn w:val="18"/>
    <w:uiPriority w:val="0"/>
    <w:pPr>
      <w:widowControl w:val="0"/>
      <w:spacing w:after="0" w:line="240" w:lineRule="auto"/>
      <w:jc w:val="both"/>
    </w:pPr>
    <w:rPr>
      <w:rFonts w:ascii="Times New Roman" w:hAnsi="Times New Roman" w:eastAsia="SimSun" w:cs="Times New Roman"/>
      <w:sz w:val="20"/>
      <w:szCs w:val="20"/>
      <w:lang w:val="en-S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3">
    <w:name w:val="Placeholder Text"/>
    <w:basedOn w:val="15"/>
    <w:semiHidden/>
    <w:uiPriority w:val="99"/>
    <w:rPr>
      <w:color w:val="808080"/>
    </w:rPr>
  </w:style>
  <w:style w:type="character" w:customStyle="1" w:styleId="24">
    <w:name w:val="Heading 1 Char"/>
    <w:basedOn w:val="15"/>
    <w:link w:val="2"/>
    <w:uiPriority w:val="0"/>
    <w:rPr>
      <w:rFonts w:asciiTheme="majorHAnsi" w:hAnsiTheme="majorHAnsi" w:eastAsiaTheme="majorEastAsia" w:cstheme="majorBidi"/>
      <w:color w:val="2E75B5" w:themeColor="accent1" w:themeShade="BF"/>
      <w:sz w:val="32"/>
      <w:szCs w:val="32"/>
    </w:rPr>
  </w:style>
  <w:style w:type="paragraph" w:customStyle="1" w:styleId="25">
    <w:name w:val="TOC Heading"/>
    <w:basedOn w:val="2"/>
    <w:next w:val="1"/>
    <w:unhideWhenUsed/>
    <w:qFormat/>
    <w:uiPriority w:val="39"/>
    <w:pPr>
      <w:outlineLvl w:val="9"/>
    </w:pPr>
    <w:rPr>
      <w:lang w:val="en-US"/>
    </w:rPr>
  </w:style>
  <w:style w:type="character" w:customStyle="1" w:styleId="26">
    <w:name w:val="Heading 2 Char"/>
    <w:basedOn w:val="15"/>
    <w:link w:val="3"/>
    <w:uiPriority w:val="0"/>
    <w:rPr>
      <w:rFonts w:ascii="Arial" w:hAnsi="Arial" w:cs="Times New Roman" w:eastAsiaTheme="minorEastAsia"/>
      <w:b/>
      <w:sz w:val="26"/>
      <w:szCs w:val="20"/>
      <w:lang w:val="en-GB"/>
    </w:rPr>
  </w:style>
  <w:style w:type="character" w:customStyle="1" w:styleId="27">
    <w:name w:val="Heading 3 Char"/>
    <w:basedOn w:val="15"/>
    <w:link w:val="4"/>
    <w:qFormat/>
    <w:uiPriority w:val="0"/>
    <w:rPr>
      <w:rFonts w:eastAsiaTheme="minorEastAsia" w:cstheme="minorHAnsi"/>
      <w:b/>
      <w:bCs/>
      <w:sz w:val="24"/>
      <w:szCs w:val="24"/>
      <w:lang w:val="en-US"/>
    </w:rPr>
  </w:style>
  <w:style w:type="character" w:customStyle="1" w:styleId="28">
    <w:name w:val="Heading 4 Char"/>
    <w:basedOn w:val="15"/>
    <w:link w:val="5"/>
    <w:qFormat/>
    <w:uiPriority w:val="0"/>
    <w:rPr>
      <w:rFonts w:ascii="Arial" w:hAnsi="Arial" w:cs="Arial" w:eastAsiaTheme="minorEastAsia"/>
      <w:b/>
      <w:sz w:val="24"/>
      <w:szCs w:val="20"/>
      <w:lang w:val="en-GB"/>
    </w:rPr>
  </w:style>
  <w:style w:type="character" w:customStyle="1" w:styleId="29">
    <w:name w:val="Heading 5 Char"/>
    <w:basedOn w:val="15"/>
    <w:link w:val="6"/>
    <w:qFormat/>
    <w:uiPriority w:val="0"/>
    <w:rPr>
      <w:rFonts w:ascii="Arial" w:hAnsi="Arial" w:cs="Times New Roman" w:eastAsiaTheme="minorEastAsia"/>
      <w:b/>
      <w:sz w:val="24"/>
      <w:szCs w:val="20"/>
      <w:lang w:val="en-GB"/>
    </w:rPr>
  </w:style>
  <w:style w:type="character" w:customStyle="1" w:styleId="30">
    <w:name w:val="Body Text Indent 2 Char"/>
    <w:basedOn w:val="15"/>
    <w:link w:val="8"/>
    <w:qFormat/>
    <w:uiPriority w:val="0"/>
    <w:rPr>
      <w:rFonts w:ascii="Arial" w:hAnsi="Arial" w:cs="Times New Roman" w:eastAsiaTheme="minorEastAsia"/>
      <w:sz w:val="24"/>
      <w:szCs w:val="20"/>
      <w:lang w:val="en-US"/>
    </w:rPr>
  </w:style>
  <w:style w:type="character" w:customStyle="1" w:styleId="31">
    <w:name w:val="Body Text Char"/>
    <w:basedOn w:val="15"/>
    <w:link w:val="7"/>
    <w:uiPriority w:val="0"/>
    <w:rPr>
      <w:rFonts w:ascii="Arial" w:hAnsi="Arial" w:cs="Times New Roman" w:eastAsiaTheme="minorEastAsia"/>
      <w:sz w:val="24"/>
      <w:szCs w:val="20"/>
      <w:lang w:val="en-GB"/>
    </w:rPr>
  </w:style>
  <w:style w:type="character" w:customStyle="1" w:styleId="32">
    <w:name w:val="Comment Text Char"/>
    <w:basedOn w:val="15"/>
    <w:link w:val="9"/>
    <w:qFormat/>
    <w:uiPriority w:val="0"/>
    <w:rPr>
      <w:rFonts w:ascii="Arial" w:hAnsi="Arial" w:cs="Times New Roman" w:eastAsiaTheme="minorEastAsia"/>
      <w:sz w:val="20"/>
      <w:szCs w:val="20"/>
      <w:lang w:val="en-GB"/>
    </w:rPr>
  </w:style>
  <w:style w:type="paragraph" w:customStyle="1" w:styleId="33">
    <w:name w:val="InfoBlue"/>
    <w:basedOn w:val="1"/>
    <w:next w:val="7"/>
    <w:uiPriority w:val="0"/>
    <w:pPr>
      <w:widowControl w:val="0"/>
      <w:tabs>
        <w:tab w:val="left" w:pos="540"/>
        <w:tab w:val="left" w:pos="1260"/>
      </w:tabs>
      <w:spacing w:after="120" w:line="240" w:lineRule="atLeast"/>
      <w:ind w:left="702"/>
      <w:jc w:val="both"/>
    </w:pPr>
    <w:rPr>
      <w:rFonts w:ascii="Arial" w:hAnsi="Arial"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5607B5AA6D0481882FFA1AC1CD92A53"/>
        <w:style w:val=""/>
        <w:category>
          <w:name w:val="General"/>
          <w:gallery w:val="placeholder"/>
        </w:category>
        <w:types>
          <w:type w:val="bbPlcHdr"/>
        </w:types>
        <w:behaviors>
          <w:behavior w:val="content"/>
        </w:behaviors>
        <w:description w:val=""/>
        <w:guid w:val="{2DE31D90-5833-4FFE-B7D0-9822B39FE379}"/>
      </w:docPartPr>
      <w:docPartBody>
        <w:p>
          <w:pPr>
            <w:pStyle w:val="5"/>
          </w:pPr>
          <w:r>
            <w:rPr>
              <w:rStyle w:val="4"/>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02"/>
    <w:rsid w:val="00052BEF"/>
    <w:rsid w:val="001C0D02"/>
    <w:rsid w:val="005F2727"/>
    <w:rsid w:val="0086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5607B5AA6D0481882FFA1AC1CD92A53"/>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141</Words>
  <Characters>804</Characters>
  <Lines>6</Lines>
  <Paragraphs>1</Paragraphs>
  <TotalTime>59</TotalTime>
  <ScaleCrop>false</ScaleCrop>
  <LinksUpToDate>false</LinksUpToDate>
  <CharactersWithSpaces>944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2021-06-12T11:41:00Z</dcterms:created>
  <dc:creator>Gowtham Raj</dc:creator>
  <cp:lastModifiedBy>gowtham raj</cp:lastModifiedBy>
  <dcterms:modified xsi:type="dcterms:W3CDTF">2021-06-13T07:16:17Z</dcterms:modified>
  <dc:title>HRMS – Timesheet Module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